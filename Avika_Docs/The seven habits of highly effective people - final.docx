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C2F56" w14:textId="642EE263" w:rsidR="00115BD6" w:rsidRDefault="006B1E26" w:rsidP="00B44B19">
      <w:pPr>
        <w:pStyle w:val="Heading1"/>
        <w:jc w:val="center"/>
        <w:rPr>
          <w:lang w:val="en-US"/>
        </w:rPr>
      </w:pPr>
      <w:r>
        <w:rPr>
          <w:lang w:val="en-US"/>
        </w:rPr>
        <w:t>The Seven habits of highly effective people</w:t>
      </w:r>
      <w:r w:rsidR="00116A82">
        <w:rPr>
          <w:lang w:val="en-US"/>
        </w:rPr>
        <w:t xml:space="preserve"> by </w:t>
      </w:r>
      <w:r w:rsidR="00116A82" w:rsidRPr="00116A82">
        <w:rPr>
          <w:lang w:val="en-US"/>
        </w:rPr>
        <w:t>Stephen R. Covey</w:t>
      </w:r>
    </w:p>
    <w:p w14:paraId="77810628" w14:textId="77777777" w:rsidR="00B44B19" w:rsidRDefault="00B44B19" w:rsidP="00B44B19">
      <w:pPr>
        <w:rPr>
          <w:lang w:val="en-US"/>
        </w:rPr>
      </w:pPr>
    </w:p>
    <w:p w14:paraId="368F7F69" w14:textId="65585868" w:rsidR="00B44B19" w:rsidRPr="00B44B19" w:rsidRDefault="007D6203" w:rsidP="00B44B19">
      <w:pPr>
        <w:spacing w:after="100" w:afterAutospacing="1"/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</w:pPr>
      <w:r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The seven habits of highly effective people is an all-time bestseller that has sold more than 25 million copies in thirty-eight languages. This book has been named as the #1 most influential book of the twentieth century.</w:t>
      </w:r>
    </w:p>
    <w:p w14:paraId="1837D20C" w14:textId="61D17F20" w:rsidR="004833AD" w:rsidRPr="004833AD" w:rsidRDefault="004833AD" w:rsidP="004833AD">
      <w:pPr>
        <w:spacing w:after="100" w:afterAutospacing="1"/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</w:pPr>
      <w:r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This book will </w:t>
      </w:r>
      <w:r w:rsidRPr="004833AD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teach you both personal and professional effectiveness</w:t>
      </w:r>
      <w:r w:rsidR="00BB19DB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, </w:t>
      </w:r>
      <w:r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help</w:t>
      </w:r>
      <w:r w:rsidR="00BB19DB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s</w:t>
      </w:r>
      <w:r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 </w:t>
      </w:r>
      <w:r w:rsidRPr="004833AD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chang</w:t>
      </w:r>
      <w:r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e</w:t>
      </w:r>
      <w:r w:rsidRPr="004833AD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 your view of how the world works and </w:t>
      </w:r>
      <w:r w:rsidR="00BB19DB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gives</w:t>
      </w:r>
      <w:r w:rsidR="00BB19DB" w:rsidRPr="004833AD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 </w:t>
      </w:r>
      <w:r w:rsidRPr="004833AD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you 7 habits, which, if adopted well, will lead to immense success.</w:t>
      </w:r>
    </w:p>
    <w:p w14:paraId="2221C50B" w14:textId="3D06D2BB" w:rsidR="00562CBB" w:rsidRDefault="001F4C86" w:rsidP="00562CBB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Now, for the details…</w:t>
      </w:r>
    </w:p>
    <w:p w14:paraId="74AF9717" w14:textId="77777777" w:rsidR="001B2794" w:rsidRDefault="001B2794" w:rsidP="001B2794">
      <w:pPr>
        <w:rPr>
          <w:lang w:eastAsia="en-GB"/>
        </w:rPr>
      </w:pPr>
    </w:p>
    <w:p w14:paraId="4A68D83C" w14:textId="46E59FCC" w:rsidR="001B2794" w:rsidRPr="001B2794" w:rsidRDefault="001B2794" w:rsidP="001B2794">
      <w:pPr>
        <w:spacing w:after="100" w:afterAutospacing="1"/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</w:pP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The book discusses seven key habits for becoming a highly effective person. </w:t>
      </w:r>
    </w:p>
    <w:p w14:paraId="29DC6801" w14:textId="49CF1D2F" w:rsidR="001B2794" w:rsidRPr="001B2794" w:rsidRDefault="001B2794" w:rsidP="6B70AD8C">
      <w:pPr>
        <w:spacing w:after="100" w:afterAutospacing="1"/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</w:pP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The first habit is </w:t>
      </w:r>
      <w:r w:rsidRPr="009E53E9">
        <w:rPr>
          <w:rFonts w:ascii="ff-tisa-web-pro" w:eastAsia="Times New Roman" w:hAnsi="ff-tisa-web-pro" w:cs="Times New Roman"/>
          <w:b/>
          <w:bCs/>
          <w:color w:val="3A4649"/>
          <w:kern w:val="0"/>
          <w:sz w:val="27"/>
          <w:szCs w:val="27"/>
          <w:lang w:eastAsia="en-GB"/>
          <w14:ligatures w14:val="none"/>
        </w:rPr>
        <w:t>being proactive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. This means taking control of your responses rather than passively reacting to events. Like Viktor Frankl in a </w:t>
      </w:r>
      <w:r w:rsidR="00DC3389" w:rsidRPr="6B70AD8C">
        <w:rPr>
          <w:rFonts w:ascii="ff-tisa-web-pro" w:eastAsia="Times New Roman" w:hAnsi="ff-tisa-web-pro" w:cs="Times New Roman"/>
          <w:color w:val="3A4649"/>
          <w:sz w:val="27"/>
          <w:szCs w:val="27"/>
          <w:lang w:eastAsia="en-GB"/>
        </w:rPr>
        <w:t xml:space="preserve">world war 2 </w:t>
      </w:r>
      <w:r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Nazi 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concentration camp, you can't </w:t>
      </w:r>
      <w:r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always 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control external </w:t>
      </w:r>
      <w:r w:rsidR="7F2F6A6A"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circumstances,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 but you can control your inner response. Practice pausing before reacting to consider the best course of action.</w:t>
      </w:r>
    </w:p>
    <w:p w14:paraId="07F18F1D" w14:textId="3FC7181F" w:rsidR="001B2794" w:rsidRPr="001B2794" w:rsidRDefault="001B2794" w:rsidP="001B2794">
      <w:pPr>
        <w:spacing w:after="100" w:afterAutospacing="1"/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</w:pP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The second habit is to </w:t>
      </w:r>
      <w:r w:rsidRPr="009E53E9">
        <w:rPr>
          <w:rFonts w:ascii="ff-tisa-web-pro" w:eastAsia="Times New Roman" w:hAnsi="ff-tisa-web-pro" w:cs="Times New Roman"/>
          <w:b/>
          <w:bCs/>
          <w:color w:val="3A4649"/>
          <w:kern w:val="0"/>
          <w:sz w:val="27"/>
          <w:szCs w:val="27"/>
          <w:lang w:eastAsia="en-GB"/>
          <w14:ligatures w14:val="none"/>
        </w:rPr>
        <w:t>begin with the end in mind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. Imagine your own funeral - what do you want people to say about your life and legacy? </w:t>
      </w:r>
      <w:del w:id="0" w:author="Sirisha Peyyeti" w:date="2023-11-24T18:17:00Z">
        <w:r w:rsidRPr="001B2794" w:rsidDel="003038C8">
          <w:rPr>
            <w:rFonts w:ascii="ff-tisa-web-pro" w:eastAsia="Times New Roman" w:hAnsi="ff-tisa-web-pro" w:cs="Times New Roman"/>
            <w:color w:val="3A4649"/>
            <w:kern w:val="0"/>
            <w:sz w:val="27"/>
            <w:szCs w:val="27"/>
            <w:lang w:eastAsia="en-GB"/>
            <w14:ligatures w14:val="none"/>
          </w:rPr>
          <w:delText xml:space="preserve">Craft a personal mission statement to guide your decisions and measure progress. </w:delText>
        </w:r>
      </w:del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Having a clear outcome in mind makes it easier to stay on the right path.</w:t>
      </w:r>
    </w:p>
    <w:p w14:paraId="3E28B1E8" w14:textId="01634248" w:rsidR="001B2794" w:rsidRPr="001B2794" w:rsidRDefault="001B2794" w:rsidP="001B2794">
      <w:pPr>
        <w:spacing w:after="100" w:afterAutospacing="1"/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</w:pP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The third habit is to </w:t>
      </w:r>
      <w:r w:rsidRPr="009E53E9">
        <w:rPr>
          <w:rFonts w:ascii="ff-tisa-web-pro" w:eastAsia="Times New Roman" w:hAnsi="ff-tisa-web-pro" w:cs="Times New Roman"/>
          <w:b/>
          <w:bCs/>
          <w:color w:val="3A4649"/>
          <w:kern w:val="0"/>
          <w:sz w:val="27"/>
          <w:szCs w:val="27"/>
          <w:lang w:eastAsia="en-GB"/>
          <w14:ligatures w14:val="none"/>
        </w:rPr>
        <w:t xml:space="preserve">put first things first </w:t>
      </w:r>
      <w:r w:rsidRPr="00432C85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through priority management.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 Use a time management matrix to categorize tasks</w:t>
      </w:r>
      <w:del w:id="1" w:author="Sirisha Peyyeti" w:date="2023-11-24T18:17:00Z">
        <w:r w:rsidRPr="001B2794" w:rsidDel="00DC5E22">
          <w:rPr>
            <w:rFonts w:ascii="ff-tisa-web-pro" w:eastAsia="Times New Roman" w:hAnsi="ff-tisa-web-pro" w:cs="Times New Roman"/>
            <w:color w:val="3A4649"/>
            <w:kern w:val="0"/>
            <w:sz w:val="27"/>
            <w:szCs w:val="27"/>
            <w:lang w:eastAsia="en-GB"/>
            <w14:ligatures w14:val="none"/>
          </w:rPr>
          <w:delText xml:space="preserve"> by urgency and importance</w:delText>
        </w:r>
      </w:del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. Focus on important but not urgent</w:t>
      </w:r>
      <w:r w:rsidR="00F1734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 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activities which are crucial but often </w:t>
      </w:r>
      <w:r w:rsidR="00CE2676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get 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neglected. Delegate or eliminate less critical items.  </w:t>
      </w:r>
    </w:p>
    <w:p w14:paraId="737D80EC" w14:textId="755BD49A" w:rsidR="001B2794" w:rsidRPr="001B2794" w:rsidRDefault="001B2794" w:rsidP="6B70AD8C">
      <w:pPr>
        <w:spacing w:after="100" w:afterAutospacing="1"/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</w:pP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The fourth habit is to </w:t>
      </w:r>
      <w:r w:rsidRPr="009E53E9">
        <w:rPr>
          <w:rFonts w:ascii="ff-tisa-web-pro" w:eastAsia="Times New Roman" w:hAnsi="ff-tisa-web-pro" w:cs="Times New Roman"/>
          <w:b/>
          <w:bCs/>
          <w:color w:val="3A4649"/>
          <w:kern w:val="0"/>
          <w:sz w:val="27"/>
          <w:szCs w:val="27"/>
          <w:lang w:eastAsia="en-GB"/>
          <w14:ligatures w14:val="none"/>
        </w:rPr>
        <w:t>think win-win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. </w:t>
      </w:r>
      <w:r w:rsidR="00380419" w:rsidRPr="6B70AD8C">
        <w:rPr>
          <w:rFonts w:ascii="ff-tisa-web-pro" w:eastAsia="Times New Roman" w:hAnsi="ff-tisa-web-pro" w:cs="Times New Roman"/>
          <w:color w:val="3A4649"/>
          <w:sz w:val="27"/>
          <w:szCs w:val="27"/>
          <w:lang w:eastAsia="en-GB"/>
        </w:rPr>
        <w:t>Z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ero-sum competition</w:t>
      </w:r>
      <w:r w:rsidR="00F1577F" w:rsidRPr="6B70AD8C">
        <w:rPr>
          <w:rFonts w:ascii="ff-tisa-web-pro" w:eastAsia="Times New Roman" w:hAnsi="ff-tisa-web-pro" w:cs="Times New Roman"/>
          <w:color w:val="3A4649"/>
          <w:sz w:val="27"/>
          <w:szCs w:val="27"/>
          <w:lang w:eastAsia="en-GB"/>
        </w:rPr>
        <w:t xml:space="preserve"> </w:t>
      </w:r>
      <w:r w:rsidR="00464D3F" w:rsidRPr="6B70AD8C">
        <w:rPr>
          <w:rFonts w:ascii="ff-tisa-web-pro" w:eastAsia="Times New Roman" w:hAnsi="ff-tisa-web-pro" w:cs="Times New Roman"/>
          <w:color w:val="3A4649"/>
          <w:sz w:val="27"/>
          <w:szCs w:val="27"/>
          <w:lang w:eastAsia="en-GB"/>
        </w:rPr>
        <w:t xml:space="preserve">i.e. </w:t>
      </w:r>
      <w:r w:rsidR="00F1577F" w:rsidRPr="6B70AD8C">
        <w:rPr>
          <w:rFonts w:ascii="ff-tisa-web-pro" w:eastAsia="Times New Roman" w:hAnsi="ff-tisa-web-pro" w:cs="Times New Roman"/>
          <w:color w:val="3A4649"/>
          <w:sz w:val="27"/>
          <w:szCs w:val="27"/>
          <w:lang w:eastAsia="en-GB"/>
        </w:rPr>
        <w:t>one person's gain is another person's loss</w:t>
      </w:r>
      <w:r w:rsidR="00380419" w:rsidRPr="6B70AD8C">
        <w:rPr>
          <w:rFonts w:ascii="ff-tisa-web-pro" w:eastAsia="Times New Roman" w:hAnsi="ff-tisa-web-pro" w:cs="Times New Roman"/>
          <w:color w:val="3A4649"/>
          <w:sz w:val="27"/>
          <w:szCs w:val="27"/>
          <w:lang w:eastAsia="en-GB"/>
        </w:rPr>
        <w:t xml:space="preserve"> won’t get you anywhere. Instead focus </w:t>
      </w:r>
      <w:r w:rsidR="002C2633" w:rsidRPr="6B70AD8C">
        <w:rPr>
          <w:rFonts w:ascii="ff-tisa-web-pro" w:eastAsia="Times New Roman" w:hAnsi="ff-tisa-web-pro" w:cs="Times New Roman"/>
          <w:color w:val="3A4649"/>
          <w:sz w:val="27"/>
          <w:szCs w:val="27"/>
          <w:lang w:eastAsia="en-GB"/>
        </w:rPr>
        <w:t>on seeking mutually beneficial outcomes through abundance thinking</w:t>
      </w:r>
      <w:del w:id="2" w:author="Sirisha Peyyeti" w:date="2023-11-24T18:18:00Z">
        <w:r w:rsidR="002C2633" w:rsidRPr="6B70AD8C" w:rsidDel="00723492">
          <w:rPr>
            <w:rFonts w:ascii="ff-tisa-web-pro" w:eastAsia="Times New Roman" w:hAnsi="ff-tisa-web-pro" w:cs="Times New Roman"/>
            <w:color w:val="3A4649"/>
            <w:sz w:val="27"/>
            <w:szCs w:val="27"/>
            <w:lang w:eastAsia="en-GB"/>
          </w:rPr>
          <w:delText>.</w:delText>
        </w:r>
        <w:r w:rsidRPr="001B2794" w:rsidDel="00723492">
          <w:rPr>
            <w:rFonts w:ascii="ff-tisa-web-pro" w:eastAsia="Times New Roman" w:hAnsi="ff-tisa-web-pro" w:cs="Times New Roman"/>
            <w:color w:val="3A4649"/>
            <w:kern w:val="0"/>
            <w:sz w:val="27"/>
            <w:szCs w:val="27"/>
            <w:lang w:eastAsia="en-GB"/>
            <w14:ligatures w14:val="none"/>
          </w:rPr>
          <w:delText xml:space="preserve"> This builds trust and enables collaboration</w:delText>
        </w:r>
      </w:del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. Structure relationships to incentivize </w:t>
      </w:r>
      <w:r w:rsidR="0DAA49C6"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mutual 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success.</w:t>
      </w:r>
    </w:p>
    <w:p w14:paraId="7F4969F8" w14:textId="3D0B2145" w:rsidR="001B2794" w:rsidRPr="001B2794" w:rsidRDefault="001B2794" w:rsidP="001B2794">
      <w:pPr>
        <w:spacing w:after="100" w:afterAutospacing="1"/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</w:pP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The fifth habit is to </w:t>
      </w:r>
      <w:r w:rsidRPr="009E53E9">
        <w:rPr>
          <w:rFonts w:ascii="ff-tisa-web-pro" w:eastAsia="Times New Roman" w:hAnsi="ff-tisa-web-pro" w:cs="Times New Roman"/>
          <w:b/>
          <w:bCs/>
          <w:color w:val="3A4649"/>
          <w:kern w:val="0"/>
          <w:sz w:val="27"/>
          <w:szCs w:val="27"/>
          <w:lang w:eastAsia="en-GB"/>
          <w14:ligatures w14:val="none"/>
        </w:rPr>
        <w:t>listen first, then to be understood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. Go beyond just hearing someone's words to really understanding their perspective and emotions through empathetic listening. Reflect </w:t>
      </w:r>
      <w:r w:rsidR="00BF2C62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on 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their feelings before offering your own view. </w:t>
      </w:r>
      <w:del w:id="3" w:author="Sirisha Peyyeti" w:date="2023-11-24T18:18:00Z">
        <w:r w:rsidRPr="001B2794" w:rsidDel="005B68A1">
          <w:rPr>
            <w:rFonts w:ascii="ff-tisa-web-pro" w:eastAsia="Times New Roman" w:hAnsi="ff-tisa-web-pro" w:cs="Times New Roman"/>
            <w:color w:val="3A4649"/>
            <w:kern w:val="0"/>
            <w:sz w:val="27"/>
            <w:szCs w:val="27"/>
            <w:lang w:eastAsia="en-GB"/>
            <w14:ligatures w14:val="none"/>
          </w:rPr>
          <w:delText>This builds deeper connections.</w:delText>
        </w:r>
      </w:del>
    </w:p>
    <w:p w14:paraId="65772DA8" w14:textId="551D8460" w:rsidR="001B2794" w:rsidRPr="001B2794" w:rsidRDefault="001B2794" w:rsidP="001B2794">
      <w:pPr>
        <w:spacing w:after="100" w:afterAutospacing="1"/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</w:pP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The sixth habit is to </w:t>
      </w:r>
      <w:r w:rsidRPr="009E53E9">
        <w:rPr>
          <w:rFonts w:ascii="ff-tisa-web-pro" w:eastAsia="Times New Roman" w:hAnsi="ff-tisa-web-pro" w:cs="Times New Roman"/>
          <w:b/>
          <w:bCs/>
          <w:color w:val="3A4649"/>
          <w:kern w:val="0"/>
          <w:sz w:val="27"/>
          <w:szCs w:val="27"/>
          <w:lang w:eastAsia="en-GB"/>
          <w14:ligatures w14:val="none"/>
        </w:rPr>
        <w:t>create synergy by valuing others' strengths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. Bring people together in an open environment where everyone feels respected. Different people </w:t>
      </w:r>
      <w:r w:rsidR="00091BE2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have</w:t>
      </w:r>
      <w:r w:rsidR="00091BE2"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 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different skills and ideas, generating creative energy greater than the sum of the parts.</w:t>
      </w:r>
    </w:p>
    <w:p w14:paraId="56DE9D7C" w14:textId="7273C933" w:rsidR="001B2794" w:rsidRPr="001B2794" w:rsidRDefault="001B2794" w:rsidP="001B2794">
      <w:pPr>
        <w:spacing w:after="100" w:afterAutospacing="1"/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</w:pP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lastRenderedPageBreak/>
        <w:t xml:space="preserve">The seventh habit is </w:t>
      </w:r>
      <w:r w:rsidRPr="009E53E9">
        <w:rPr>
          <w:rFonts w:ascii="ff-tisa-web-pro" w:eastAsia="Times New Roman" w:hAnsi="ff-tisa-web-pro" w:cs="Times New Roman"/>
          <w:b/>
          <w:bCs/>
          <w:color w:val="3A4649"/>
          <w:kern w:val="0"/>
          <w:sz w:val="27"/>
          <w:szCs w:val="27"/>
          <w:lang w:eastAsia="en-GB"/>
          <w14:ligatures w14:val="none"/>
        </w:rPr>
        <w:t>renewal through self-care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. Maintain your physical, social, mental, and spiritual</w:t>
      </w:r>
      <w:del w:id="4" w:author="Sirisha Peyyeti" w:date="2023-11-24T18:19:00Z">
        <w:r w:rsidRPr="001B2794" w:rsidDel="002060EF">
          <w:rPr>
            <w:rFonts w:ascii="ff-tisa-web-pro" w:eastAsia="Times New Roman" w:hAnsi="ff-tisa-web-pro" w:cs="Times New Roman"/>
            <w:color w:val="3A4649"/>
            <w:kern w:val="0"/>
            <w:sz w:val="27"/>
            <w:szCs w:val="27"/>
            <w:lang w:eastAsia="en-GB"/>
            <w14:ligatures w14:val="none"/>
          </w:rPr>
          <w:delText xml:space="preserve"> health through good nutrition, exercise, learning, relationships and reflection</w:delText>
        </w:r>
      </w:del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. This gives you the resilience to practice the other habits effectively </w:t>
      </w:r>
      <w:r w:rsidR="00CE4999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in</w:t>
      </w:r>
      <w:r w:rsidR="00CE4999"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 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the long term.</w:t>
      </w:r>
    </w:p>
    <w:p w14:paraId="5D4A24FD" w14:textId="1CCEA90A" w:rsidR="001B2794" w:rsidRPr="001B2794" w:rsidRDefault="001B2794" w:rsidP="001B2794">
      <w:pPr>
        <w:spacing w:after="100" w:afterAutospacing="1"/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</w:pP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In summary, highly effective people cultivate </w:t>
      </w:r>
      <w:r w:rsidR="000F67B6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 xml:space="preserve">these </w:t>
      </w:r>
      <w:r w:rsidRPr="001B2794"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  <w:t>habits. By consistently applying these timeless principles, you can achieve lasting positive results in your work and relationships.</w:t>
      </w:r>
    </w:p>
    <w:p w14:paraId="3BED9350" w14:textId="77777777" w:rsidR="001B2794" w:rsidRDefault="001B2794" w:rsidP="00562CBB">
      <w:pPr>
        <w:rPr>
          <w:lang w:eastAsia="en-GB"/>
        </w:rPr>
      </w:pPr>
    </w:p>
    <w:p w14:paraId="577CF9FE" w14:textId="6542E35D" w:rsidR="00562CBB" w:rsidRPr="00562CBB" w:rsidRDefault="00562CBB" w:rsidP="00562CBB">
      <w:pPr>
        <w:pStyle w:val="Heading2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Key Takeaways</w:t>
      </w:r>
    </w:p>
    <w:p w14:paraId="18F81D89" w14:textId="77777777" w:rsidR="004833AD" w:rsidRDefault="004833AD" w:rsidP="004833AD">
      <w:pPr>
        <w:pStyle w:val="ListParagraph"/>
      </w:pPr>
    </w:p>
    <w:p w14:paraId="59D8214F" w14:textId="3F379E2E" w:rsidR="00292FFE" w:rsidRPr="00562CBB" w:rsidRDefault="00F17344" w:rsidP="00562CBB">
      <w:pPr>
        <w:pStyle w:val="ListParagraph"/>
        <w:numPr>
          <w:ilvl w:val="0"/>
          <w:numId w:val="2"/>
        </w:numPr>
      </w:pPr>
      <w:r>
        <w:t>Take proactive control of your responses to the world</w:t>
      </w:r>
    </w:p>
    <w:p w14:paraId="5B618999" w14:textId="77777777" w:rsidR="00292FFE" w:rsidRDefault="00292FFE" w:rsidP="003B6AC4"/>
    <w:p w14:paraId="2AA375E9" w14:textId="538C74D6" w:rsidR="003B6AC4" w:rsidRDefault="00F17344" w:rsidP="00562CBB">
      <w:pPr>
        <w:pStyle w:val="ListParagraph"/>
        <w:numPr>
          <w:ilvl w:val="0"/>
          <w:numId w:val="2"/>
        </w:numPr>
      </w:pPr>
      <w:r>
        <w:t>Begin every task with a clear understanding of the desired outcome</w:t>
      </w:r>
    </w:p>
    <w:p w14:paraId="150D9E01" w14:textId="77777777" w:rsidR="00AB70C2" w:rsidRDefault="00AB70C2" w:rsidP="003B6AC4"/>
    <w:p w14:paraId="79DA7E1B" w14:textId="330433AB" w:rsidR="003B6AC4" w:rsidRDefault="00F17344" w:rsidP="00562CBB">
      <w:pPr>
        <w:pStyle w:val="ListParagraph"/>
        <w:numPr>
          <w:ilvl w:val="0"/>
          <w:numId w:val="2"/>
        </w:numPr>
      </w:pPr>
      <w:r>
        <w:t>Prioritize by putting first things first.</w:t>
      </w:r>
    </w:p>
    <w:p w14:paraId="6FC64380" w14:textId="77777777" w:rsidR="00AB70C2" w:rsidRDefault="00AB70C2" w:rsidP="003B6AC4"/>
    <w:p w14:paraId="6B601EFF" w14:textId="5AE76736" w:rsidR="003B6AC4" w:rsidRDefault="00F17344" w:rsidP="00562CBB">
      <w:pPr>
        <w:pStyle w:val="ListParagraph"/>
        <w:numPr>
          <w:ilvl w:val="0"/>
          <w:numId w:val="2"/>
        </w:numPr>
      </w:pPr>
      <w:r>
        <w:t>Always look for win-win situations</w:t>
      </w:r>
    </w:p>
    <w:p w14:paraId="6F10A221" w14:textId="77777777" w:rsidR="00AB70C2" w:rsidRDefault="00AB70C2" w:rsidP="003B6AC4"/>
    <w:p w14:paraId="5C36E9BA" w14:textId="75D89FE2" w:rsidR="003B6AC4" w:rsidRDefault="00F17344" w:rsidP="00562CBB">
      <w:pPr>
        <w:pStyle w:val="ListParagraph"/>
        <w:numPr>
          <w:ilvl w:val="0"/>
          <w:numId w:val="2"/>
        </w:numPr>
      </w:pPr>
      <w:r>
        <w:t>Build strong relationships by truly understanding others</w:t>
      </w:r>
    </w:p>
    <w:p w14:paraId="323BB3CF" w14:textId="77777777" w:rsidR="00AB70C2" w:rsidRDefault="00AB70C2" w:rsidP="003B6AC4"/>
    <w:p w14:paraId="1FFC1ACB" w14:textId="424A8396" w:rsidR="003B6AC4" w:rsidRDefault="00F17344" w:rsidP="00562CBB">
      <w:pPr>
        <w:pStyle w:val="ListParagraph"/>
        <w:numPr>
          <w:ilvl w:val="0"/>
          <w:numId w:val="2"/>
        </w:numPr>
      </w:pPr>
      <w:r>
        <w:t>Create powerful synergies by fostering the open exchange of ideas</w:t>
      </w:r>
    </w:p>
    <w:p w14:paraId="6521E9CA" w14:textId="77777777" w:rsidR="00F17344" w:rsidRDefault="00F17344" w:rsidP="00F17344">
      <w:pPr>
        <w:pStyle w:val="ListParagraph"/>
      </w:pPr>
    </w:p>
    <w:p w14:paraId="7E85913E" w14:textId="53BC115E" w:rsidR="00F17344" w:rsidRPr="003B6AC4" w:rsidRDefault="00D15405" w:rsidP="00562CBB">
      <w:pPr>
        <w:pStyle w:val="ListParagraph"/>
        <w:numPr>
          <w:ilvl w:val="0"/>
          <w:numId w:val="2"/>
        </w:numPr>
      </w:pPr>
      <w:r>
        <w:t>A</w:t>
      </w:r>
      <w:r w:rsidR="00F17344">
        <w:t>lways take time out for yourself.</w:t>
      </w:r>
    </w:p>
    <w:p w14:paraId="5EFA0872" w14:textId="77777777" w:rsidR="003B6AC4" w:rsidRPr="003B6AC4" w:rsidRDefault="003B6AC4" w:rsidP="003B6AC4"/>
    <w:p w14:paraId="20349F00" w14:textId="77777777" w:rsidR="003B6AC4" w:rsidRPr="003B6AC4" w:rsidRDefault="003B6AC4" w:rsidP="003B6AC4"/>
    <w:p w14:paraId="3C6253A0" w14:textId="77777777" w:rsidR="003B6AC4" w:rsidRPr="003B6AC4" w:rsidRDefault="003B6AC4" w:rsidP="003B6AC4"/>
    <w:p w14:paraId="6D8B74FF" w14:textId="77777777" w:rsidR="003B6AC4" w:rsidRPr="003B6AC4" w:rsidRDefault="003B6AC4" w:rsidP="003B6AC4"/>
    <w:p w14:paraId="77544EA9" w14:textId="77777777" w:rsidR="003B6AC4" w:rsidRPr="003B6AC4" w:rsidRDefault="003B6AC4" w:rsidP="003B6AC4"/>
    <w:p w14:paraId="59109BE2" w14:textId="77777777" w:rsidR="003B6AC4" w:rsidRPr="003B6AC4" w:rsidRDefault="003B6AC4" w:rsidP="003B6AC4"/>
    <w:p w14:paraId="1F2F978D" w14:textId="77777777" w:rsidR="00B44B19" w:rsidRDefault="00B44B19" w:rsidP="00B44B19">
      <w:pPr>
        <w:spacing w:after="100" w:afterAutospacing="1"/>
        <w:rPr>
          <w:rFonts w:ascii="ff-tisa-web-pro" w:eastAsia="Times New Roman" w:hAnsi="ff-tisa-web-pro" w:cs="Times New Roman"/>
          <w:color w:val="3A4649"/>
          <w:kern w:val="0"/>
          <w:sz w:val="27"/>
          <w:szCs w:val="27"/>
          <w:lang w:eastAsia="en-GB"/>
          <w14:ligatures w14:val="none"/>
        </w:rPr>
      </w:pPr>
    </w:p>
    <w:p w14:paraId="46181CCD" w14:textId="77777777" w:rsidR="00B44B19" w:rsidRPr="00B44B19" w:rsidRDefault="00B44B19" w:rsidP="00B44B19">
      <w:pPr>
        <w:spacing w:after="100" w:afterAutospacing="1"/>
        <w:rPr>
          <w:lang w:val="en-US"/>
        </w:rPr>
      </w:pPr>
    </w:p>
    <w:sectPr w:rsidR="00B44B19" w:rsidRPr="00B44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f-tisa-web-pro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4015"/>
    <w:multiLevelType w:val="hybridMultilevel"/>
    <w:tmpl w:val="66402A6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9366F"/>
    <w:multiLevelType w:val="hybridMultilevel"/>
    <w:tmpl w:val="065684C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73559"/>
    <w:multiLevelType w:val="hybridMultilevel"/>
    <w:tmpl w:val="F8E05B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85AE0"/>
    <w:multiLevelType w:val="multilevel"/>
    <w:tmpl w:val="3B76A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259196">
    <w:abstractNumId w:val="3"/>
  </w:num>
  <w:num w:numId="2" w16cid:durableId="1892501916">
    <w:abstractNumId w:val="2"/>
  </w:num>
  <w:num w:numId="3" w16cid:durableId="1095514522">
    <w:abstractNumId w:val="0"/>
  </w:num>
  <w:num w:numId="4" w16cid:durableId="52737555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risha Peyyeti">
    <w15:presenceInfo w15:providerId="AD" w15:userId="S::sirisha@avika.ai::0244399f-0d07-47d6-aee6-85ce3e0a72e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19"/>
    <w:rsid w:val="00091BE2"/>
    <w:rsid w:val="000F67B6"/>
    <w:rsid w:val="00115BD6"/>
    <w:rsid w:val="00116A82"/>
    <w:rsid w:val="001B2794"/>
    <w:rsid w:val="001F4C86"/>
    <w:rsid w:val="002060EF"/>
    <w:rsid w:val="00292FFE"/>
    <w:rsid w:val="002C2633"/>
    <w:rsid w:val="002F2FCE"/>
    <w:rsid w:val="003038C8"/>
    <w:rsid w:val="00357725"/>
    <w:rsid w:val="00380419"/>
    <w:rsid w:val="003B6AC4"/>
    <w:rsid w:val="00407713"/>
    <w:rsid w:val="00432C85"/>
    <w:rsid w:val="00464D3F"/>
    <w:rsid w:val="004833AD"/>
    <w:rsid w:val="00562CBB"/>
    <w:rsid w:val="005B68A1"/>
    <w:rsid w:val="0068382A"/>
    <w:rsid w:val="006B1E26"/>
    <w:rsid w:val="00723492"/>
    <w:rsid w:val="007D6203"/>
    <w:rsid w:val="009E53E9"/>
    <w:rsid w:val="00A062A9"/>
    <w:rsid w:val="00AB70C2"/>
    <w:rsid w:val="00B31F89"/>
    <w:rsid w:val="00B44B19"/>
    <w:rsid w:val="00BB19DB"/>
    <w:rsid w:val="00BF2C62"/>
    <w:rsid w:val="00C059B4"/>
    <w:rsid w:val="00CC06D9"/>
    <w:rsid w:val="00CE2676"/>
    <w:rsid w:val="00CE4999"/>
    <w:rsid w:val="00D15405"/>
    <w:rsid w:val="00DC3389"/>
    <w:rsid w:val="00DC5E22"/>
    <w:rsid w:val="00E758F6"/>
    <w:rsid w:val="00F1577F"/>
    <w:rsid w:val="00F17344"/>
    <w:rsid w:val="0DAA49C6"/>
    <w:rsid w:val="2799510C"/>
    <w:rsid w:val="57A52ED1"/>
    <w:rsid w:val="6B70AD8C"/>
    <w:rsid w:val="7F2F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F7CC8"/>
  <w15:chartTrackingRefBased/>
  <w15:docId w15:val="{E3317FA7-A6B0-854E-83B6-061096E5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A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44B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B44B19"/>
  </w:style>
  <w:style w:type="character" w:styleId="Emphasis">
    <w:name w:val="Emphasis"/>
    <w:basedOn w:val="DefaultParagraphFont"/>
    <w:uiPriority w:val="20"/>
    <w:qFormat/>
    <w:rsid w:val="00B44B1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B6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B6AC4"/>
    <w:rPr>
      <w:b/>
      <w:bCs/>
    </w:rPr>
  </w:style>
  <w:style w:type="paragraph" w:styleId="ListParagraph">
    <w:name w:val="List Paragraph"/>
    <w:basedOn w:val="Normal"/>
    <w:uiPriority w:val="34"/>
    <w:qFormat/>
    <w:rsid w:val="00562CBB"/>
    <w:pPr>
      <w:ind w:left="720"/>
      <w:contextualSpacing/>
    </w:pPr>
  </w:style>
  <w:style w:type="paragraph" w:styleId="Revision">
    <w:name w:val="Revision"/>
    <w:hidden/>
    <w:uiPriority w:val="99"/>
    <w:semiHidden/>
    <w:rsid w:val="00116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af0f52d-157b-4a36-ade1-f606078c62b5" xsi:nil="true"/>
    <lcf76f155ced4ddcb4097134ff3c332f xmlns="9357dcbe-ad72-450b-af27-9344f6e72da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6ADCD7DC05345AC52AB0CC80EDD42" ma:contentTypeVersion="13" ma:contentTypeDescription="Create a new document." ma:contentTypeScope="" ma:versionID="d90f2f920de3beb5e93c22e792d58de4">
  <xsd:schema xmlns:xsd="http://www.w3.org/2001/XMLSchema" xmlns:xs="http://www.w3.org/2001/XMLSchema" xmlns:p="http://schemas.microsoft.com/office/2006/metadata/properties" xmlns:ns2="9357dcbe-ad72-450b-af27-9344f6e72dab" xmlns:ns3="6af0f52d-157b-4a36-ade1-f606078c62b5" targetNamespace="http://schemas.microsoft.com/office/2006/metadata/properties" ma:root="true" ma:fieldsID="f6df34191b523cb327efe227ed23524f" ns2:_="" ns3:_="">
    <xsd:import namespace="9357dcbe-ad72-450b-af27-9344f6e72dab"/>
    <xsd:import namespace="6af0f52d-157b-4a36-ade1-f606078c62b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dcbe-ad72-450b-af27-9344f6e72da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6a09dab3-3f41-448e-90d5-e6e5ff8d1f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0f52d-157b-4a36-ade1-f606078c62b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c1b24a8-0c2d-442d-b3d9-7a697b6b7c57}" ma:internalName="TaxCatchAll" ma:showField="CatchAllData" ma:web="6af0f52d-157b-4a36-ade1-f606078c62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D2A0F4-70F7-4AE0-9801-9E4531EDBB2F}">
  <ds:schemaRefs>
    <ds:schemaRef ds:uri="http://schemas.microsoft.com/office/2006/metadata/properties"/>
    <ds:schemaRef ds:uri="http://schemas.microsoft.com/office/infopath/2007/PartnerControls"/>
    <ds:schemaRef ds:uri="6af0f52d-157b-4a36-ade1-f606078c62b5"/>
    <ds:schemaRef ds:uri="9357dcbe-ad72-450b-af27-9344f6e72dab"/>
  </ds:schemaRefs>
</ds:datastoreItem>
</file>

<file path=customXml/itemProps2.xml><?xml version="1.0" encoding="utf-8"?>
<ds:datastoreItem xmlns:ds="http://schemas.openxmlformats.org/officeDocument/2006/customXml" ds:itemID="{72ECE5D4-1D10-4D52-9F7E-83040BC6ED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673F13-E3A2-48C0-95F4-CEF63220D5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dcbe-ad72-450b-af27-9344f6e72dab"/>
    <ds:schemaRef ds:uri="6af0f52d-157b-4a36-ade1-f606078c6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Atreya</dc:creator>
  <cp:keywords/>
  <dc:description/>
  <cp:lastModifiedBy>Sirisha Peyyeti</cp:lastModifiedBy>
  <cp:revision>31</cp:revision>
  <dcterms:created xsi:type="dcterms:W3CDTF">2023-10-18T12:13:00Z</dcterms:created>
  <dcterms:modified xsi:type="dcterms:W3CDTF">2023-11-24T12:49:00Z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0x0101005FD6ADCD7DC05345AC52AB0CC80EDD42</vt:lpwstr>
  </property>
  <property fmtid="{D5CDD505-2E9C-101B-9397-08002B2CF9AE}" pid="3" name="MediaServiceImageTags">
    <vt:lpwstr/>
  </property>
</Properties>
</file>